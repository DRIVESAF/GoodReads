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56800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3498481" w14:textId="77777777" w:rsidR="00DE337B" w:rsidRDefault="00DE337B" w:rsidP="00DE337B">
          <w:pPr>
            <w:ind w:firstLine="480"/>
          </w:pPr>
        </w:p>
        <w:p w14:paraId="666D2DF1" w14:textId="77777777" w:rsidR="00DE337B" w:rsidRDefault="00DE337B" w:rsidP="00DE337B">
          <w:pPr>
            <w:spacing w:beforeLines="50" w:before="156" w:afterLines="20" w:after="62" w:line="500" w:lineRule="exact"/>
            <w:ind w:firstLine="640"/>
            <w:rPr>
              <w:rFonts w:ascii="仿宋_GB2312" w:eastAsia="仿宋_GB2312"/>
              <w:sz w:val="32"/>
              <w:szCs w:val="32"/>
            </w:rPr>
          </w:pPr>
        </w:p>
        <w:p w14:paraId="058868AC" w14:textId="77777777" w:rsidR="00DE337B" w:rsidRDefault="00DE337B" w:rsidP="00DE337B">
          <w:pPr>
            <w:spacing w:afterLines="20" w:after="62" w:line="360" w:lineRule="auto"/>
            <w:ind w:firstLine="480"/>
            <w:jc w:val="center"/>
            <w:rPr>
              <w:rFonts w:ascii="华文楷体" w:eastAsia="华文楷体" w:hAnsi="华文楷体"/>
              <w:b/>
              <w:bCs/>
              <w:sz w:val="56"/>
            </w:rPr>
          </w:pPr>
          <w:r>
            <w:fldChar w:fldCharType="begin"/>
          </w:r>
          <w:r>
            <w:rPr>
              <w:rFonts w:hint="eastAsia"/>
            </w:rPr>
            <w:instrText xml:space="preserve"> INCLUDEPICTURE "C:\\Users\\zhuhuiyu\\AppData\\Roaming\\Microsoft\\</w:instrText>
          </w:r>
          <w:r>
            <w:rPr>
              <w:rFonts w:hint="eastAsia"/>
            </w:rPr>
            <w:instrText>教学</w:instrText>
          </w:r>
          <w:r>
            <w:rPr>
              <w:rFonts w:hint="eastAsia"/>
            </w:rPr>
            <w:instrText>\\</w:instrText>
          </w:r>
          <w:r>
            <w:rPr>
              <w:rFonts w:hint="eastAsia"/>
            </w:rPr>
            <w:instrText>教学</w:instrText>
          </w:r>
          <w:r>
            <w:rPr>
              <w:rFonts w:hint="eastAsia"/>
            </w:rPr>
            <w:instrText xml:space="preserve">\\21-22-2\\user\\Documents\\WeChat Files\\wxid_41wm7e5xpe6w22\\FileStorage\\Administrator\\Documents\\Tencent Files\\1695139647\\Image\\C2C\\506379219506F7C8D774C1443826BF0E.png" \* MERGEFORMAT </w:instrText>
          </w:r>
          <w:r>
            <w:fldChar w:fldCharType="separate"/>
          </w:r>
          <w:r w:rsidR="000C2E9C">
            <w:fldChar w:fldCharType="begin"/>
          </w:r>
          <w:r w:rsidR="000C2E9C">
            <w:instrText xml:space="preserve"> </w:instrText>
          </w:r>
          <w:r w:rsidR="000C2E9C">
            <w:rPr>
              <w:rFonts w:hint="eastAsia"/>
            </w:rPr>
            <w:instrText>INCLUDEPICTURE  "C:\\Users\\zhuhuiyu\\AppData\\Roaming\\Micro</w:instrText>
          </w:r>
          <w:r w:rsidR="000C2E9C">
            <w:rPr>
              <w:rFonts w:hint="eastAsia"/>
            </w:rPr>
            <w:instrText>soft\\</w:instrText>
          </w:r>
          <w:r w:rsidR="000C2E9C">
            <w:rPr>
              <w:rFonts w:hint="eastAsia"/>
            </w:rPr>
            <w:instrText>教学</w:instrText>
          </w:r>
          <w:r w:rsidR="000C2E9C">
            <w:rPr>
              <w:rFonts w:hint="eastAsia"/>
            </w:rPr>
            <w:instrText>\\</w:instrText>
          </w:r>
          <w:r w:rsidR="000C2E9C">
            <w:rPr>
              <w:rFonts w:hint="eastAsia"/>
            </w:rPr>
            <w:instrText>教学</w:instrText>
          </w:r>
          <w:r w:rsidR="000C2E9C">
            <w:rPr>
              <w:rFonts w:hint="eastAsia"/>
            </w:rPr>
            <w:instrText>\\21-22-2\\user\\Documents\\WeChat Files\\wxid_41wm7e5xpe6w22\\FileStorage\\Administrator\\Documents\\Tencent Files\\1695139647\\Image\\C2C\\506379219506F7C8D774C1443826BF0E.png" \* MERGEFORMATINET</w:instrText>
          </w:r>
          <w:r w:rsidR="000C2E9C">
            <w:instrText xml:space="preserve"> </w:instrText>
          </w:r>
          <w:r w:rsidR="000C2E9C">
            <w:fldChar w:fldCharType="separate"/>
          </w:r>
          <w:r w:rsidR="000C2E9C">
            <w:pict w14:anchorId="023CD8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2" o:spid="_x0000_i1025" type="#_x0000_t75" style="width:441.6pt;height:105.6pt;mso-wrap-style:square;mso-position-horizontal-relative:page;mso-position-vertical-relative:page">
                <v:imagedata r:id="rId6" r:href="rId7"/>
              </v:shape>
            </w:pict>
          </w:r>
          <w:r w:rsidR="000C2E9C">
            <w:fldChar w:fldCharType="end"/>
          </w:r>
          <w:r>
            <w:fldChar w:fldCharType="end"/>
          </w:r>
        </w:p>
        <w:p w14:paraId="5D243419" w14:textId="77777777" w:rsidR="00DE337B" w:rsidRDefault="00DE337B" w:rsidP="00DE337B">
          <w:pPr>
            <w:pStyle w:val="a8"/>
            <w:spacing w:line="360" w:lineRule="auto"/>
            <w:ind w:rightChars="-2" w:right="-4" w:firstLineChars="550" w:firstLine="2860"/>
            <w:rPr>
              <w:rFonts w:ascii="华文中宋" w:eastAsia="华文中宋" w:hAnsi="华文中宋"/>
              <w:sz w:val="52"/>
              <w:szCs w:val="72"/>
            </w:rPr>
          </w:pPr>
          <w:bookmarkStart w:id="0" w:name="_Hlk152575739"/>
          <w:r>
            <w:rPr>
              <w:rFonts w:ascii="华文中宋" w:eastAsia="华文中宋" w:hAnsi="华文中宋" w:hint="eastAsia"/>
              <w:sz w:val="52"/>
              <w:szCs w:val="72"/>
            </w:rPr>
            <w:t>面向对象程序设计实训</w:t>
          </w:r>
        </w:p>
        <w:p w14:paraId="50EF83F7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  <w:r>
            <w:rPr>
              <w:sz w:val="30"/>
            </w:rPr>
            <w:t xml:space="preserve">         </w:t>
          </w:r>
          <w:r>
            <w:rPr>
              <w:rFonts w:hint="eastAsia"/>
              <w:sz w:val="30"/>
            </w:rPr>
            <w:t>--</w:t>
          </w:r>
          <w:r>
            <w:rPr>
              <w:sz w:val="30"/>
            </w:rPr>
            <w:t>-</w:t>
          </w:r>
          <w:r>
            <w:rPr>
              <w:rFonts w:hint="eastAsia"/>
              <w:sz w:val="30"/>
            </w:rPr>
            <w:t>图书管理系统的设计与开发</w:t>
          </w:r>
        </w:p>
        <w:p w14:paraId="0FA66F41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</w:p>
        <w:p w14:paraId="7F06BFE4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</w:p>
        <w:p w14:paraId="40FC7F45" w14:textId="77777777" w:rsidR="00DE337B" w:rsidRDefault="00DE337B" w:rsidP="00DE337B">
          <w:pPr>
            <w:ind w:firstLine="600"/>
            <w:jc w:val="center"/>
            <w:rPr>
              <w:sz w:val="30"/>
            </w:rPr>
          </w:pPr>
        </w:p>
        <w:tbl>
          <w:tblPr>
            <w:tblW w:w="7311" w:type="dxa"/>
            <w:jc w:val="center"/>
            <w:tblLayout w:type="fixed"/>
            <w:tblLook w:val="0000" w:firstRow="0" w:lastRow="0" w:firstColumn="0" w:lastColumn="0" w:noHBand="0" w:noVBand="0"/>
          </w:tblPr>
          <w:tblGrid>
            <w:gridCol w:w="1558"/>
            <w:gridCol w:w="5753"/>
          </w:tblGrid>
          <w:tr w:rsidR="00DE337B" w14:paraId="2D7D5D98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31AB5435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班级</w:t>
                </w:r>
              </w:p>
            </w:tc>
            <w:tc>
              <w:tcPr>
                <w:tcW w:w="5753" w:type="dxa"/>
                <w:tcBorders>
                  <w:bottom w:val="single" w:sz="12" w:space="0" w:color="auto"/>
                </w:tcBorders>
                <w:vAlign w:val="bottom"/>
              </w:tcPr>
              <w:p w14:paraId="14CA3C70" w14:textId="77777777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软件2211</w:t>
                </w:r>
              </w:p>
            </w:tc>
          </w:tr>
          <w:tr w:rsidR="00DE337B" w14:paraId="3BE00E6A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3D7C5FF1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组别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67798494" w14:textId="44BB6F9E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/>
                    <w:sz w:val="28"/>
                  </w:rPr>
                  <w:t>8</w:t>
                </w:r>
              </w:p>
            </w:tc>
          </w:tr>
          <w:tr w:rsidR="00DE337B" w14:paraId="5EB1E085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1D95BA86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同组姓名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14215B22" w14:textId="0183501C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周慧芬 朱绘羽 童言馨</w:t>
                </w:r>
              </w:p>
            </w:tc>
          </w:tr>
          <w:tr w:rsidR="00DE337B" w14:paraId="69FFF126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68FF3EDB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学号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231B5105" w14:textId="77777777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2205221117 2205221138 2205221128</w:t>
                </w:r>
              </w:p>
            </w:tc>
          </w:tr>
          <w:tr w:rsidR="00DE337B" w14:paraId="174AB2B1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1AD331D2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指导教师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332B1829" w14:textId="53BA0478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宋亚伟</w:t>
                </w:r>
              </w:p>
            </w:tc>
          </w:tr>
          <w:tr w:rsidR="00DE337B" w14:paraId="6440C252" w14:textId="77777777" w:rsidTr="00E96129">
            <w:trPr>
              <w:trHeight w:val="794"/>
              <w:jc w:val="center"/>
            </w:trPr>
            <w:tc>
              <w:tcPr>
                <w:tcW w:w="1558" w:type="dxa"/>
                <w:vAlign w:val="bottom"/>
              </w:tcPr>
              <w:p w14:paraId="27B5E2F4" w14:textId="77777777" w:rsidR="00DE337B" w:rsidRDefault="00DE337B" w:rsidP="00E96129">
                <w:pPr>
                  <w:jc w:val="distribute"/>
                  <w:rPr>
                    <w:rFonts w:ascii="黑体" w:eastAsia="黑体"/>
                    <w:sz w:val="32"/>
                  </w:rPr>
                </w:pPr>
                <w:r>
                  <w:rPr>
                    <w:rFonts w:ascii="黑体" w:eastAsia="黑体" w:hint="eastAsia"/>
                    <w:sz w:val="32"/>
                  </w:rPr>
                  <w:t>提交日期</w:t>
                </w:r>
              </w:p>
            </w:tc>
            <w:tc>
              <w:tcPr>
                <w:tcW w:w="5753" w:type="dxa"/>
                <w:tcBorders>
                  <w:top w:val="single" w:sz="12" w:space="0" w:color="auto"/>
                  <w:bottom w:val="single" w:sz="12" w:space="0" w:color="auto"/>
                </w:tcBorders>
                <w:vAlign w:val="bottom"/>
              </w:tcPr>
              <w:p w14:paraId="07D07C64" w14:textId="30AC3BA5" w:rsidR="00DE337B" w:rsidRDefault="00DE337B" w:rsidP="00E96129">
                <w:pPr>
                  <w:jc w:val="center"/>
                  <w:rPr>
                    <w:rFonts w:ascii="楷体_GB2312" w:eastAsia="楷体_GB2312" w:hAnsi="楷体"/>
                    <w:sz w:val="28"/>
                  </w:rPr>
                </w:pPr>
                <w:r>
                  <w:rPr>
                    <w:rFonts w:ascii="楷体_GB2312" w:eastAsia="楷体_GB2312" w:hAnsi="楷体" w:hint="eastAsia"/>
                    <w:sz w:val="28"/>
                  </w:rPr>
                  <w:t>2</w:t>
                </w:r>
                <w:r>
                  <w:rPr>
                    <w:rFonts w:ascii="楷体_GB2312" w:eastAsia="楷体_GB2312" w:hAnsi="楷体"/>
                    <w:sz w:val="28"/>
                  </w:rPr>
                  <w:t>023</w:t>
                </w:r>
                <w:r>
                  <w:rPr>
                    <w:rFonts w:ascii="楷体_GB2312" w:eastAsia="楷体_GB2312" w:hAnsi="楷体" w:hint="eastAsia"/>
                    <w:sz w:val="28"/>
                  </w:rPr>
                  <w:t>-</w:t>
                </w:r>
                <w:r w:rsidR="002452F7">
                  <w:rPr>
                    <w:rFonts w:ascii="楷体_GB2312" w:eastAsia="楷体_GB2312" w:hAnsi="楷体"/>
                    <w:sz w:val="28"/>
                  </w:rPr>
                  <w:t>12</w:t>
                </w:r>
                <w:r>
                  <w:rPr>
                    <w:rFonts w:ascii="楷体_GB2312" w:eastAsia="楷体_GB2312" w:hAnsi="楷体" w:hint="eastAsia"/>
                    <w:sz w:val="28"/>
                  </w:rPr>
                  <w:t>-</w:t>
                </w:r>
                <w:r w:rsidR="002452F7">
                  <w:rPr>
                    <w:rFonts w:ascii="楷体_GB2312" w:eastAsia="楷体_GB2312" w:hAnsi="楷体" w:hint="eastAsia"/>
                    <w:sz w:val="28"/>
                  </w:rPr>
                  <w:t>x</w:t>
                </w:r>
              </w:p>
            </w:tc>
          </w:tr>
        </w:tbl>
        <w:p w14:paraId="236BB442" w14:textId="77777777" w:rsidR="00DE337B" w:rsidRDefault="00DE337B" w:rsidP="00DE337B">
          <w:pPr>
            <w:ind w:firstLine="640"/>
            <w:rPr>
              <w:sz w:val="32"/>
            </w:rPr>
          </w:pPr>
        </w:p>
        <w:bookmarkEnd w:id="0"/>
        <w:p w14:paraId="75EF141A" w14:textId="77777777" w:rsidR="00DE337B" w:rsidRDefault="00DE337B" w:rsidP="00DE337B">
          <w:pPr>
            <w:jc w:val="center"/>
            <w:rPr>
              <w:rFonts w:ascii="黑体" w:eastAsia="黑体" w:hAnsi="宋体"/>
              <w:sz w:val="32"/>
            </w:rPr>
            <w:sectPr w:rsidR="00DE337B">
              <w:headerReference w:type="default" r:id="rId8"/>
              <w:headerReference w:type="first" r:id="rId9"/>
              <w:pgSz w:w="11906" w:h="16838"/>
              <w:pgMar w:top="1418" w:right="1418" w:bottom="1418" w:left="1418" w:header="851" w:footer="992" w:gutter="0"/>
              <w:pgBorders>
                <w:top w:val="single" w:sz="18" w:space="1" w:color="auto"/>
                <w:left w:val="none" w:sz="0" w:space="4" w:color="auto"/>
                <w:bottom w:val="single" w:sz="18" w:space="1" w:color="auto"/>
                <w:right w:val="none" w:sz="0" w:space="4" w:color="auto"/>
              </w:pgBorders>
              <w:cols w:space="720"/>
              <w:docGrid w:type="linesAndChars" w:linePitch="312"/>
            </w:sectPr>
          </w:pPr>
          <w:r>
            <w:rPr>
              <w:rFonts w:ascii="黑体" w:eastAsia="黑体" w:hAnsi="宋体" w:hint="eastAsia"/>
              <w:sz w:val="32"/>
            </w:rPr>
            <w:t xml:space="preserve">   </w:t>
          </w:r>
        </w:p>
        <w:p w14:paraId="442F1004" w14:textId="6FE31843" w:rsidR="00DE337B" w:rsidRDefault="00DE337B" w:rsidP="00DE337B">
          <w:pPr>
            <w:pStyle w:val="aa"/>
            <w:spacing w:before="1540" w:after="240"/>
            <w:jc w:val="center"/>
          </w:pPr>
        </w:p>
        <w:p w14:paraId="131EC2FA" w14:textId="6289260D" w:rsidR="00DE337B" w:rsidRDefault="000C2E9C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</w:p>
      </w:sdtContent>
    </w:sdt>
    <w:p w14:paraId="355D9A0C" w14:textId="63C83825" w:rsidR="005C6627" w:rsidRDefault="005C6627" w:rsidP="005C6627">
      <w:pPr>
        <w:pStyle w:val="1"/>
        <w:spacing w:before="240" w:after="120"/>
      </w:pPr>
      <w:r>
        <w:t xml:space="preserve">1  </w:t>
      </w:r>
      <w:bookmarkStart w:id="1" w:name="_Hlk152572685"/>
      <w:r>
        <w:rPr>
          <w:rFonts w:hint="eastAsia"/>
        </w:rPr>
        <w:t>系统分析</w:t>
      </w:r>
      <w:bookmarkStart w:id="2" w:name="_Toc104185790"/>
      <w:bookmarkEnd w:id="1"/>
    </w:p>
    <w:p w14:paraId="677ED4C2" w14:textId="786913B0" w:rsidR="005C6627" w:rsidRDefault="005C6627" w:rsidP="005C6627">
      <w:pPr>
        <w:pStyle w:val="2"/>
        <w:spacing w:before="156" w:after="156"/>
      </w:pPr>
      <w:r>
        <w:t>1.1</w:t>
      </w:r>
      <w:bookmarkStart w:id="3" w:name="_Hlk152572097"/>
      <w:r>
        <w:rPr>
          <w:rFonts w:hint="eastAsia"/>
        </w:rPr>
        <w:t>需求分析</w:t>
      </w:r>
      <w:bookmarkEnd w:id="2"/>
    </w:p>
    <w:p w14:paraId="67C1C88B" w14:textId="6E6D3058" w:rsidR="005C6627" w:rsidRPr="005C6627" w:rsidRDefault="005C6627" w:rsidP="005C6627">
      <w:pPr>
        <w:rPr>
          <w:rFonts w:ascii="宋体" w:hAnsi="宋体"/>
          <w:sz w:val="24"/>
        </w:rPr>
      </w:pPr>
      <w:r w:rsidRPr="005C6627">
        <w:rPr>
          <w:rFonts w:ascii="宋体" w:hAnsi="宋体"/>
          <w:sz w:val="24"/>
        </w:rPr>
        <w:t>随着科技的发展，互联网已成为人们生活中的必需品，电子商务也变得日趋成熟起来，越来越多的商家在网上建起在线商店，给人们的生活带来了极大的便捷。网上购物系统作为B2B（Business to Business，即企业对企业）、B2C（Business to Customer，即企业对消费者）、C2C（Customer to Customer，即消费者对消费者）电子商务的前端平台，在其商务活动全过程中起着举足轻重的作用。</w:t>
      </w:r>
      <w:r w:rsidRPr="005C6627">
        <w:rPr>
          <w:rFonts w:ascii="宋体" w:hAnsi="宋体"/>
          <w:sz w:val="24"/>
        </w:rPr>
        <w:br/>
        <w:t>网上图书商城项目中主要讲解如何建设B2C的网上购物系统。该项目应满足以下需求：</w:t>
      </w:r>
      <w:r w:rsidRPr="005C6627">
        <w:rPr>
          <w:rFonts w:ascii="宋体" w:hAnsi="宋体"/>
          <w:sz w:val="24"/>
        </w:rPr>
        <w:br/>
        <w:t>1.统一友好的操作界面，具有良好的用户体验。</w:t>
      </w:r>
      <w:r w:rsidRPr="005C6627">
        <w:rPr>
          <w:rFonts w:ascii="宋体" w:hAnsi="宋体"/>
          <w:sz w:val="24"/>
        </w:rPr>
        <w:br/>
        <w:t>2.商品分类详尽，可按不同类别分别查看商品信息。</w:t>
      </w:r>
      <w:r w:rsidRPr="005C6627">
        <w:rPr>
          <w:rFonts w:ascii="宋体" w:hAnsi="宋体"/>
          <w:sz w:val="24"/>
        </w:rPr>
        <w:br/>
        <w:t>3.可通过条幅展示推荐商品。</w:t>
      </w:r>
      <w:r w:rsidRPr="005C6627">
        <w:rPr>
          <w:rFonts w:ascii="宋体" w:hAnsi="宋体"/>
          <w:sz w:val="24"/>
        </w:rPr>
        <w:br/>
        <w:t>4.热销推荐和新品推荐的展示。</w:t>
      </w:r>
      <w:r w:rsidRPr="005C6627">
        <w:rPr>
          <w:rFonts w:ascii="宋体" w:hAnsi="宋体"/>
          <w:sz w:val="24"/>
        </w:rPr>
        <w:br/>
        <w:t>5.用户注册、验证和登录功能。</w:t>
      </w:r>
      <w:r w:rsidRPr="005C6627">
        <w:rPr>
          <w:rFonts w:ascii="宋体" w:hAnsi="宋体"/>
          <w:sz w:val="24"/>
        </w:rPr>
        <w:br/>
        <w:t>6.通过图书名称模糊搜索相关商品。</w:t>
      </w:r>
      <w:r w:rsidRPr="005C6627">
        <w:rPr>
          <w:rFonts w:ascii="宋体" w:hAnsi="宋体"/>
          <w:sz w:val="24"/>
        </w:rPr>
        <w:br/>
        <w:t>7.通过购物车一次购买多件商品。</w:t>
      </w:r>
      <w:r w:rsidRPr="005C6627">
        <w:rPr>
          <w:rFonts w:ascii="宋体" w:hAnsi="宋体"/>
          <w:sz w:val="24"/>
        </w:rPr>
        <w:br/>
        <w:t>8.提供简单的安全模型，用户必须登录后才可以购买商品。</w:t>
      </w:r>
      <w:r w:rsidRPr="005C6627">
        <w:rPr>
          <w:rFonts w:ascii="宋体" w:hAnsi="宋体"/>
          <w:sz w:val="24"/>
        </w:rPr>
        <w:br/>
        <w:t>9.用户选择商品后可以在线提交订单。</w:t>
      </w:r>
      <w:r w:rsidRPr="005C6627">
        <w:rPr>
          <w:rFonts w:ascii="宋体" w:hAnsi="宋体"/>
          <w:sz w:val="24"/>
        </w:rPr>
        <w:br/>
        <w:t>10.用户可以查看自己的订单信息。</w:t>
      </w:r>
      <w:r w:rsidRPr="005C6627">
        <w:rPr>
          <w:rFonts w:ascii="宋体" w:hAnsi="宋体"/>
          <w:sz w:val="24"/>
        </w:rPr>
        <w:br/>
        <w:t>11.设计网站后台，用于管理网站的各项基本数据，包括订单管理、商品管理、用户管理以及商品类目。</w:t>
      </w:r>
      <w:r w:rsidRPr="005C6627">
        <w:rPr>
          <w:rFonts w:ascii="宋体" w:hAnsi="宋体"/>
          <w:sz w:val="24"/>
        </w:rPr>
        <w:br/>
        <w:t>12.系统运行安全稳定且响应及时。</w:t>
      </w:r>
    </w:p>
    <w:p w14:paraId="2A2BF5B8" w14:textId="32D5E78A" w:rsidR="005C6627" w:rsidRDefault="005C6627" w:rsidP="005C6627">
      <w:pPr>
        <w:pStyle w:val="2"/>
        <w:spacing w:before="156" w:after="156"/>
      </w:pPr>
      <w:bookmarkStart w:id="4" w:name="_Toc104185792"/>
      <w:bookmarkEnd w:id="3"/>
      <w:r>
        <w:t>1.2</w:t>
      </w:r>
      <w:bookmarkEnd w:id="4"/>
      <w:r>
        <w:rPr>
          <w:rFonts w:hint="eastAsia"/>
        </w:rPr>
        <w:t>系统功能结构设计</w:t>
      </w:r>
    </w:p>
    <w:p w14:paraId="20CD9EA9" w14:textId="5D27B7B9" w:rsidR="003B51E9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根据企业门户网站的特点，可以将网站分为前、后台两个部分。前台部分主要实现企业与客户交互，后台部分主要实现网站相关信息管理功能。</w:t>
      </w:r>
    </w:p>
    <w:p w14:paraId="106B4780" w14:textId="1BB2EB61" w:rsidR="005C6627" w:rsidRPr="005C6627" w:rsidRDefault="005C6627" w:rsidP="005C6627">
      <w:pPr>
        <w:pStyle w:val="2"/>
        <w:spacing w:before="156" w:after="156"/>
      </w:pPr>
      <w:r>
        <w:t>1.2.1</w:t>
      </w:r>
      <w:r>
        <w:rPr>
          <w:rFonts w:hint="eastAsia"/>
        </w:rPr>
        <w:t>前台功能结构设计</w:t>
      </w:r>
    </w:p>
    <w:p w14:paraId="7EA2AD46" w14:textId="635208C7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1.</w:t>
      </w:r>
      <w:r w:rsidRPr="00795793">
        <w:rPr>
          <w:rFonts w:hint="eastAsia"/>
          <w:b/>
          <w:bCs/>
          <w:sz w:val="24"/>
        </w:rPr>
        <w:t>图书分类</w:t>
      </w:r>
    </w:p>
    <w:p w14:paraId="41DE43FA" w14:textId="75B1652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按照分类进入分类模块。</w:t>
      </w:r>
    </w:p>
    <w:p w14:paraId="06E296E1" w14:textId="31827A29" w:rsidR="005C6627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2.</w:t>
      </w:r>
      <w:r w:rsidRPr="00795793">
        <w:rPr>
          <w:rFonts w:hint="eastAsia"/>
          <w:b/>
          <w:bCs/>
          <w:sz w:val="24"/>
        </w:rPr>
        <w:t>热销书籍</w:t>
      </w:r>
    </w:p>
    <w:p w14:paraId="75954D6F" w14:textId="41563621" w:rsidR="00795793" w:rsidRPr="00795793" w:rsidRDefault="00795793" w:rsidP="005C6627">
      <w:pPr>
        <w:spacing w:line="360" w:lineRule="auto"/>
        <w:ind w:firstLineChars="200" w:firstLine="480"/>
        <w:rPr>
          <w:sz w:val="24"/>
        </w:rPr>
      </w:pPr>
      <w:r w:rsidRPr="00795793">
        <w:rPr>
          <w:rFonts w:hint="eastAsia"/>
          <w:sz w:val="24"/>
        </w:rPr>
        <w:t>查看热销书籍</w:t>
      </w:r>
    </w:p>
    <w:p w14:paraId="45B7BC04" w14:textId="3F7F87FE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3.</w:t>
      </w:r>
      <w:r w:rsidRPr="00795793">
        <w:rPr>
          <w:rFonts w:hint="eastAsia"/>
          <w:b/>
          <w:bCs/>
          <w:sz w:val="24"/>
        </w:rPr>
        <w:t>我的订单</w:t>
      </w:r>
    </w:p>
    <w:p w14:paraId="34B4BD6C" w14:textId="2665E340" w:rsidR="005C6627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查看购书记录</w:t>
      </w:r>
    </w:p>
    <w:p w14:paraId="2DCBD522" w14:textId="77777777" w:rsidR="00795793" w:rsidRDefault="00795793" w:rsidP="005C6627">
      <w:pPr>
        <w:spacing w:line="360" w:lineRule="auto"/>
        <w:ind w:firstLineChars="200" w:firstLine="480"/>
        <w:rPr>
          <w:sz w:val="24"/>
        </w:rPr>
      </w:pPr>
    </w:p>
    <w:p w14:paraId="14D39527" w14:textId="7056D027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4.</w:t>
      </w:r>
      <w:r w:rsidRPr="00795793">
        <w:rPr>
          <w:rFonts w:hint="eastAsia"/>
          <w:b/>
          <w:bCs/>
          <w:sz w:val="24"/>
        </w:rPr>
        <w:t>个人中心</w:t>
      </w:r>
    </w:p>
    <w:p w14:paraId="140DC67F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修改书目和读者信息，借还书记录</w:t>
      </w:r>
    </w:p>
    <w:p w14:paraId="6F84BAFE" w14:textId="7B5F8BC8" w:rsidR="005C6627" w:rsidRPr="00795793" w:rsidRDefault="005C6627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5.</w:t>
      </w:r>
      <w:r w:rsidR="00795793" w:rsidRPr="00795793">
        <w:rPr>
          <w:rFonts w:hint="eastAsia"/>
          <w:b/>
          <w:bCs/>
          <w:sz w:val="24"/>
        </w:rPr>
        <w:t>书籍</w:t>
      </w:r>
      <w:r w:rsidRPr="00795793">
        <w:rPr>
          <w:rFonts w:hint="eastAsia"/>
          <w:b/>
          <w:bCs/>
          <w:sz w:val="24"/>
        </w:rPr>
        <w:t>搜索</w:t>
      </w:r>
    </w:p>
    <w:p w14:paraId="3499F440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书目匹配查询</w:t>
      </w:r>
    </w:p>
    <w:p w14:paraId="113C0C7A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读者匹配查询</w:t>
      </w:r>
    </w:p>
    <w:p w14:paraId="47B753E6" w14:textId="77777777" w:rsidR="005C6627" w:rsidRDefault="005C6627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书目和读者匹配查询</w:t>
      </w:r>
    </w:p>
    <w:p w14:paraId="277C8AAA" w14:textId="5F9F3634" w:rsidR="005C6627" w:rsidRPr="00795793" w:rsidRDefault="00795793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6</w:t>
      </w:r>
      <w:r w:rsidRPr="00795793">
        <w:rPr>
          <w:b/>
          <w:bCs/>
          <w:sz w:val="24"/>
        </w:rPr>
        <w:t>.</w:t>
      </w:r>
      <w:r w:rsidRPr="00795793">
        <w:rPr>
          <w:rFonts w:hint="eastAsia"/>
          <w:b/>
          <w:bCs/>
          <w:sz w:val="24"/>
        </w:rPr>
        <w:t>购物车</w:t>
      </w:r>
    </w:p>
    <w:p w14:paraId="79EF5EF9" w14:textId="20C01172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查看购物车清单</w:t>
      </w:r>
    </w:p>
    <w:p w14:paraId="1A2257BC" w14:textId="787E685B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提交订单</w:t>
      </w:r>
    </w:p>
    <w:p w14:paraId="24766C29" w14:textId="654C1209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删除商品</w:t>
      </w:r>
    </w:p>
    <w:p w14:paraId="39A3ED1F" w14:textId="48D54E9D" w:rsidR="00795793" w:rsidRPr="00795793" w:rsidRDefault="00795793" w:rsidP="005C6627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7</w:t>
      </w:r>
      <w:r w:rsidRPr="00795793">
        <w:rPr>
          <w:b/>
          <w:bCs/>
          <w:sz w:val="24"/>
        </w:rPr>
        <w:t>.</w:t>
      </w:r>
      <w:r w:rsidRPr="00795793">
        <w:rPr>
          <w:rFonts w:hint="eastAsia"/>
          <w:b/>
          <w:bCs/>
          <w:sz w:val="24"/>
        </w:rPr>
        <w:t>退出</w:t>
      </w:r>
    </w:p>
    <w:p w14:paraId="3A35C4D0" w14:textId="4ED87845" w:rsidR="00795793" w:rsidRDefault="00795793" w:rsidP="005C662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退出登录</w:t>
      </w:r>
    </w:p>
    <w:p w14:paraId="22BAAFEE" w14:textId="0DFAE922" w:rsidR="00795793" w:rsidRPr="005C6627" w:rsidRDefault="00795793" w:rsidP="00795793">
      <w:pPr>
        <w:pStyle w:val="2"/>
        <w:spacing w:before="156" w:after="156"/>
      </w:pPr>
      <w:r>
        <w:t>1.2.2</w:t>
      </w:r>
      <w:r>
        <w:rPr>
          <w:rFonts w:hint="eastAsia"/>
        </w:rPr>
        <w:t>后台功能结构设计</w:t>
      </w:r>
    </w:p>
    <w:p w14:paraId="7FBC4CBE" w14:textId="6EAC80F1" w:rsidR="00795793" w:rsidRP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订单管理</w:t>
      </w:r>
    </w:p>
    <w:p w14:paraId="75D91B97" w14:textId="77777777" w:rsidR="00795793" w:rsidRDefault="00795793" w:rsidP="0079579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按照分类进入分类模块。</w:t>
      </w:r>
    </w:p>
    <w:p w14:paraId="250478C0" w14:textId="3CD9B2D8" w:rsid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商品管理</w:t>
      </w:r>
    </w:p>
    <w:p w14:paraId="37993232" w14:textId="77777777" w:rsidR="00795793" w:rsidRPr="00795793" w:rsidRDefault="00795793" w:rsidP="00795793">
      <w:pPr>
        <w:spacing w:line="360" w:lineRule="auto"/>
        <w:ind w:firstLineChars="200" w:firstLine="480"/>
        <w:rPr>
          <w:sz w:val="24"/>
        </w:rPr>
      </w:pPr>
      <w:r w:rsidRPr="00795793">
        <w:rPr>
          <w:rFonts w:hint="eastAsia"/>
          <w:sz w:val="24"/>
        </w:rPr>
        <w:t>查看热销书籍</w:t>
      </w:r>
    </w:p>
    <w:p w14:paraId="0B2776D8" w14:textId="5F3E94A6" w:rsidR="00795793" w:rsidRP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3.</w:t>
      </w:r>
      <w:r>
        <w:rPr>
          <w:rFonts w:hint="eastAsia"/>
          <w:b/>
          <w:bCs/>
          <w:sz w:val="24"/>
        </w:rPr>
        <w:t>用户管理</w:t>
      </w:r>
    </w:p>
    <w:p w14:paraId="0406E54F" w14:textId="77777777" w:rsidR="00795793" w:rsidRDefault="00795793" w:rsidP="0079579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查看购书记录</w:t>
      </w:r>
    </w:p>
    <w:p w14:paraId="1797BAF4" w14:textId="77777777" w:rsidR="00795793" w:rsidRPr="00795793" w:rsidRDefault="00795793" w:rsidP="00795793">
      <w:pPr>
        <w:spacing w:line="360" w:lineRule="auto"/>
        <w:ind w:firstLineChars="200" w:firstLine="482"/>
        <w:rPr>
          <w:b/>
          <w:bCs/>
          <w:sz w:val="24"/>
        </w:rPr>
      </w:pPr>
      <w:r w:rsidRPr="00795793">
        <w:rPr>
          <w:rFonts w:hint="eastAsia"/>
          <w:b/>
          <w:bCs/>
          <w:sz w:val="24"/>
        </w:rPr>
        <w:t>4.</w:t>
      </w:r>
      <w:r w:rsidRPr="00795793">
        <w:rPr>
          <w:rFonts w:hint="eastAsia"/>
          <w:b/>
          <w:bCs/>
          <w:sz w:val="24"/>
        </w:rPr>
        <w:t>个人中心</w:t>
      </w:r>
    </w:p>
    <w:p w14:paraId="0985D4A6" w14:textId="134A8B09" w:rsidR="00AC7556" w:rsidRDefault="00AC7556" w:rsidP="00AC7556">
      <w:pPr>
        <w:pStyle w:val="3"/>
        <w:spacing w:before="120" w:after="120"/>
      </w:pPr>
      <w:bookmarkStart w:id="5" w:name="_Toc104185795"/>
      <w:r>
        <w:lastRenderedPageBreak/>
        <w:t xml:space="preserve">1.3 </w:t>
      </w:r>
      <w:r>
        <w:rPr>
          <w:rFonts w:hint="eastAsia"/>
        </w:rPr>
        <w:t>系统功能模块图</w:t>
      </w:r>
      <w:bookmarkEnd w:id="5"/>
    </w:p>
    <w:p w14:paraId="618ABE7D" w14:textId="65E929A4" w:rsidR="00795793" w:rsidRDefault="00AC7556" w:rsidP="00AC7556">
      <w:pPr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05B3E89E" wp14:editId="61EFB948">
            <wp:extent cx="4496190" cy="39551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613D" w14:textId="661CE037" w:rsidR="00AC7556" w:rsidRDefault="00AC7556" w:rsidP="00AC7556">
      <w:pPr>
        <w:pStyle w:val="a7"/>
        <w:spacing w:after="156"/>
      </w:pPr>
      <w:r>
        <w:rPr>
          <w:rFonts w:hint="eastAsia"/>
        </w:rPr>
        <w:t>图</w:t>
      </w:r>
      <w:r>
        <w:t>1.3.1</w:t>
      </w:r>
      <w:r>
        <w:rPr>
          <w:rFonts w:hint="eastAsia"/>
        </w:rPr>
        <w:t>系统前台功能设计图</w:t>
      </w:r>
    </w:p>
    <w:p w14:paraId="7CD295B6" w14:textId="659C164C" w:rsidR="00AC7556" w:rsidRPr="00AC7556" w:rsidRDefault="00AC7556" w:rsidP="00AC7556"/>
    <w:p w14:paraId="5ECFCE51" w14:textId="079F0FC8" w:rsidR="00AC7556" w:rsidRDefault="00AC7556" w:rsidP="00AC7556">
      <w:pPr>
        <w:jc w:val="center"/>
      </w:pPr>
      <w:r>
        <w:rPr>
          <w:noProof/>
        </w:rPr>
        <w:lastRenderedPageBreak/>
        <w:drawing>
          <wp:inline distT="0" distB="0" distL="0" distR="0" wp14:anchorId="43F95B87" wp14:editId="503916B2">
            <wp:extent cx="4320914" cy="3863675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3C88" w14:textId="76BA1EEB" w:rsidR="007B5807" w:rsidRPr="007B5807" w:rsidRDefault="00AC7556" w:rsidP="007B5807">
      <w:pPr>
        <w:pStyle w:val="a7"/>
        <w:spacing w:after="156"/>
      </w:pPr>
      <w:r>
        <w:rPr>
          <w:rFonts w:hint="eastAsia"/>
        </w:rPr>
        <w:t>图</w:t>
      </w:r>
      <w:r>
        <w:t>1.3.2</w:t>
      </w:r>
      <w:r>
        <w:rPr>
          <w:rFonts w:hint="eastAsia"/>
        </w:rPr>
        <w:t>系统后台功能设计图</w:t>
      </w:r>
    </w:p>
    <w:p w14:paraId="0CB7EE01" w14:textId="77777777" w:rsidR="00AC7556" w:rsidRPr="00AC7556" w:rsidRDefault="00AC7556" w:rsidP="00AC7556">
      <w:pPr>
        <w:jc w:val="center"/>
      </w:pPr>
    </w:p>
    <w:p w14:paraId="3CEF66E0" w14:textId="5D4124B1" w:rsidR="00AC7556" w:rsidRDefault="007B5807" w:rsidP="007B5807">
      <w:pPr>
        <w:spacing w:line="360" w:lineRule="auto"/>
        <w:ind w:firstLineChars="200"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48BCCA08" wp14:editId="0D9F6635">
            <wp:extent cx="4214225" cy="37950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57A5" w14:textId="5C3B2D76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1.3.3</w:t>
      </w:r>
      <w:r>
        <w:rPr>
          <w:rFonts w:hint="eastAsia"/>
        </w:rPr>
        <w:t>书籍管理设计图</w:t>
      </w:r>
    </w:p>
    <w:p w14:paraId="7266DCFD" w14:textId="385FF2AD" w:rsidR="007B5807" w:rsidRDefault="007B5807" w:rsidP="007B5807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3BA666C" wp14:editId="40F7EFE3">
            <wp:extent cx="4198984" cy="36655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9722" w14:textId="1A63B8C5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1.3.4</w:t>
      </w:r>
      <w:r>
        <w:rPr>
          <w:rFonts w:hint="eastAsia"/>
        </w:rPr>
        <w:t>客户管理设计图</w:t>
      </w:r>
    </w:p>
    <w:p w14:paraId="71CB903E" w14:textId="52C7FC75" w:rsidR="007B5807" w:rsidRDefault="007B5807" w:rsidP="007B580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5BAE1B6" wp14:editId="7D71D41C">
            <wp:extent cx="4069433" cy="4122777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A548" w14:textId="2E57E706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1.3.4</w:t>
      </w:r>
      <w:r>
        <w:rPr>
          <w:rFonts w:hint="eastAsia"/>
        </w:rPr>
        <w:t>书籍类目管理设计图</w:t>
      </w:r>
    </w:p>
    <w:p w14:paraId="5D2D002D" w14:textId="29BA9473" w:rsidR="007B5807" w:rsidRDefault="007B5807" w:rsidP="007B5807">
      <w:pPr>
        <w:jc w:val="center"/>
        <w:rPr>
          <w:sz w:val="24"/>
        </w:rPr>
      </w:pPr>
    </w:p>
    <w:p w14:paraId="75DDC36F" w14:textId="55D38AE8" w:rsidR="007B5807" w:rsidRDefault="007B5807" w:rsidP="007B5807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2DBBCF1" wp14:editId="52EC53F3">
            <wp:extent cx="4397121" cy="368840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B148" w14:textId="19A8D212" w:rsidR="007B5807" w:rsidRDefault="007B5807" w:rsidP="007B5807">
      <w:pPr>
        <w:pStyle w:val="a7"/>
        <w:spacing w:after="156"/>
      </w:pPr>
      <w:r>
        <w:rPr>
          <w:rFonts w:hint="eastAsia"/>
        </w:rPr>
        <w:t>图</w:t>
      </w:r>
      <w:r>
        <w:t>1.3.5</w:t>
      </w:r>
      <w:r w:rsidR="00E22626">
        <w:rPr>
          <w:rFonts w:hint="eastAsia"/>
        </w:rPr>
        <w:t>购物车模块</w:t>
      </w:r>
      <w:r>
        <w:rPr>
          <w:rFonts w:hint="eastAsia"/>
        </w:rPr>
        <w:t>设计图</w:t>
      </w:r>
    </w:p>
    <w:p w14:paraId="3F7CA3FA" w14:textId="793AD149" w:rsidR="00C46D9F" w:rsidRDefault="00C46D9F" w:rsidP="00C46D9F">
      <w:pPr>
        <w:pStyle w:val="3"/>
        <w:spacing w:before="120" w:after="120"/>
      </w:pPr>
      <w:r>
        <w:t>1.</w:t>
      </w:r>
      <w:r>
        <w:t>4</w:t>
      </w:r>
      <w:r>
        <w:t xml:space="preserve"> </w:t>
      </w:r>
      <w:r>
        <w:rPr>
          <w:rFonts w:hint="eastAsia"/>
        </w:rPr>
        <w:t>系统功能</w:t>
      </w:r>
      <w:r>
        <w:rPr>
          <w:rFonts w:hint="eastAsia"/>
        </w:rPr>
        <w:t>流程</w:t>
      </w:r>
      <w:r>
        <w:rPr>
          <w:rFonts w:hint="eastAsia"/>
        </w:rPr>
        <w:t>图</w:t>
      </w:r>
    </w:p>
    <w:p w14:paraId="2F84BF26" w14:textId="16A7C3CE" w:rsidR="007B5807" w:rsidRDefault="00C46D9F" w:rsidP="007B580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B82B20A" wp14:editId="485C43F4">
            <wp:extent cx="5274310" cy="3886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E1CA" w14:textId="453422CB" w:rsidR="00C46D9F" w:rsidRDefault="00C46D9F" w:rsidP="00C46D9F">
      <w:pPr>
        <w:pStyle w:val="a7"/>
        <w:spacing w:after="156"/>
      </w:pPr>
      <w:r>
        <w:rPr>
          <w:rFonts w:hint="eastAsia"/>
        </w:rPr>
        <w:t>图</w:t>
      </w:r>
      <w:r>
        <w:t>1.</w:t>
      </w:r>
      <w:r>
        <w:t>4.1</w:t>
      </w:r>
      <w:r>
        <w:rPr>
          <w:rFonts w:hint="eastAsia"/>
        </w:rPr>
        <w:t>购物车</w:t>
      </w:r>
      <w:r>
        <w:rPr>
          <w:rFonts w:hint="eastAsia"/>
        </w:rPr>
        <w:t>流程</w:t>
      </w:r>
      <w:r>
        <w:rPr>
          <w:rFonts w:hint="eastAsia"/>
        </w:rPr>
        <w:t>设计图</w:t>
      </w:r>
    </w:p>
    <w:p w14:paraId="3D0F7959" w14:textId="7CA96F3F" w:rsidR="00C46D9F" w:rsidRDefault="005B6EBB" w:rsidP="005B6EBB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3E4B393" wp14:editId="32F24480">
            <wp:extent cx="5274310" cy="5278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E0B7" w14:textId="78B3CBBB" w:rsidR="005B6EBB" w:rsidRDefault="005B6EBB" w:rsidP="005B6EBB">
      <w:pPr>
        <w:pStyle w:val="a7"/>
        <w:spacing w:after="156"/>
      </w:pPr>
      <w:r>
        <w:rPr>
          <w:rFonts w:hint="eastAsia"/>
        </w:rPr>
        <w:t>图</w:t>
      </w:r>
      <w:r>
        <w:t>1.4.</w:t>
      </w:r>
      <w:r>
        <w:t>2</w:t>
      </w:r>
      <w:r>
        <w:rPr>
          <w:rFonts w:hint="eastAsia"/>
        </w:rPr>
        <w:t>登录注册</w:t>
      </w:r>
      <w:r>
        <w:rPr>
          <w:rFonts w:hint="eastAsia"/>
        </w:rPr>
        <w:t>流程设计图</w:t>
      </w:r>
    </w:p>
    <w:p w14:paraId="0B1DAC91" w14:textId="77777777" w:rsidR="005B6EBB" w:rsidRPr="00C46D9F" w:rsidRDefault="005B6EBB" w:rsidP="005B6EBB">
      <w:pPr>
        <w:jc w:val="center"/>
        <w:rPr>
          <w:rFonts w:hint="eastAsia"/>
          <w:sz w:val="24"/>
        </w:rPr>
      </w:pPr>
    </w:p>
    <w:sectPr w:rsidR="005B6EBB" w:rsidRPr="00C46D9F" w:rsidSect="00DE337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E181C" w14:textId="77777777" w:rsidR="000C2E9C" w:rsidRDefault="000C2E9C" w:rsidP="00637454">
      <w:r>
        <w:separator/>
      </w:r>
    </w:p>
  </w:endnote>
  <w:endnote w:type="continuationSeparator" w:id="0">
    <w:p w14:paraId="66387FF2" w14:textId="77777777" w:rsidR="000C2E9C" w:rsidRDefault="000C2E9C" w:rsidP="0063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90263" w14:textId="77777777" w:rsidR="000C2E9C" w:rsidRDefault="000C2E9C" w:rsidP="00637454">
      <w:r>
        <w:separator/>
      </w:r>
    </w:p>
  </w:footnote>
  <w:footnote w:type="continuationSeparator" w:id="0">
    <w:p w14:paraId="5DE85700" w14:textId="77777777" w:rsidR="000C2E9C" w:rsidRDefault="000C2E9C" w:rsidP="00637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B786" w14:textId="77777777" w:rsidR="00DE337B" w:rsidRDefault="00DE337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D8594" w14:textId="77777777" w:rsidR="00DE337B" w:rsidRDefault="00C46D9F">
    <w:pPr>
      <w:pStyle w:val="a3"/>
      <w:pBdr>
        <w:bottom w:val="single" w:sz="12" w:space="12" w:color="auto"/>
      </w:pBdr>
      <w:jc w:val="distribute"/>
      <w:rPr>
        <w:rFonts w:ascii="隶书" w:eastAsia="隶书"/>
        <w:sz w:val="30"/>
        <w:szCs w:val="30"/>
      </w:rPr>
    </w:pPr>
    <w:r>
      <w:pict w14:anchorId="7626B5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6" type="#_x0000_t75" style="width:172.2pt;height:21.6pt;mso-wrap-style:square;mso-position-horizontal-relative:page;mso-position-vertical-relative:page">
          <v:imagedata r:id="rId1" o:title="无标题"/>
        </v:shape>
      </w:pict>
    </w:r>
    <w:r w:rsidR="00DE337B">
      <w:t xml:space="preserve">                        </w:t>
    </w:r>
    <w:r w:rsidR="00DE337B">
      <w:rPr>
        <w:rFonts w:ascii="隶书" w:eastAsia="隶书" w:hint="eastAsia"/>
        <w:sz w:val="30"/>
        <w:szCs w:val="30"/>
      </w:rPr>
      <w:t>实训项目报告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12"/>
    <w:rsid w:val="000C2E9C"/>
    <w:rsid w:val="002452F7"/>
    <w:rsid w:val="003B51E9"/>
    <w:rsid w:val="004C1012"/>
    <w:rsid w:val="005B6EBB"/>
    <w:rsid w:val="005C6627"/>
    <w:rsid w:val="00637454"/>
    <w:rsid w:val="00795793"/>
    <w:rsid w:val="007B5807"/>
    <w:rsid w:val="00AC7556"/>
    <w:rsid w:val="00B81CD3"/>
    <w:rsid w:val="00C46D9F"/>
    <w:rsid w:val="00CE090C"/>
    <w:rsid w:val="00DE337B"/>
    <w:rsid w:val="00DE38DD"/>
    <w:rsid w:val="00E2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C2050"/>
  <w15:chartTrackingRefBased/>
  <w15:docId w15:val="{2E193866-AD55-48D4-A478-4C823236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4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66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637454"/>
    <w:pPr>
      <w:keepNext/>
      <w:keepLines/>
      <w:snapToGrid w:val="0"/>
      <w:spacing w:beforeLines="50" w:before="50" w:afterLines="50" w:after="50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5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37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374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4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37454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5C66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caption"/>
    <w:basedOn w:val="a"/>
    <w:next w:val="a"/>
    <w:uiPriority w:val="35"/>
    <w:qFormat/>
    <w:rsid w:val="005C6627"/>
    <w:pPr>
      <w:snapToGrid w:val="0"/>
      <w:spacing w:afterLines="50" w:after="50"/>
      <w:jc w:val="center"/>
    </w:pPr>
    <w:rPr>
      <w:rFonts w:ascii="等线 Light" w:hAnsi="等线 Light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C7556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Body Text"/>
    <w:basedOn w:val="a"/>
    <w:link w:val="a9"/>
    <w:rsid w:val="00AC7556"/>
    <w:pPr>
      <w:spacing w:after="120"/>
    </w:pPr>
  </w:style>
  <w:style w:type="character" w:customStyle="1" w:styleId="a9">
    <w:name w:val="正文文本 字符"/>
    <w:basedOn w:val="a0"/>
    <w:link w:val="a8"/>
    <w:rsid w:val="00AC7556"/>
    <w:rPr>
      <w:rFonts w:ascii="Times New Roman" w:eastAsia="宋体" w:hAnsi="Times New Roman" w:cs="Times New Roman"/>
      <w:szCs w:val="24"/>
    </w:rPr>
  </w:style>
  <w:style w:type="paragraph" w:styleId="aa">
    <w:name w:val="No Spacing"/>
    <w:link w:val="ab"/>
    <w:uiPriority w:val="1"/>
    <w:qFormat/>
    <w:rsid w:val="00DE337B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DE337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zhuhuiyu\AppData\Roaming\Microsoft\&#25945;&#23398;\&#25945;&#23398;\21-22-2\user\Documents\WeChat%20Files\wxid_41wm7e5xpe6w22\FileStorage\Administrator\Documents\Tencent%20Files\1695139647\Image\C2C\506379219506F7C8D774C1443826BF0E.p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DRIVESAFE</dc:creator>
  <cp:keywords/>
  <dc:description/>
  <cp:lastModifiedBy>DRIVESAFE</cp:lastModifiedBy>
  <cp:revision>6</cp:revision>
  <dcterms:created xsi:type="dcterms:W3CDTF">2023-12-04T00:40:00Z</dcterms:created>
  <dcterms:modified xsi:type="dcterms:W3CDTF">2023-12-04T03:04:00Z</dcterms:modified>
</cp:coreProperties>
</file>